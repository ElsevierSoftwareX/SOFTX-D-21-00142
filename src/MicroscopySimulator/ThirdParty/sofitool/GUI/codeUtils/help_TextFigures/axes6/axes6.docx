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B1" w:rsidRDefault="00665417" w:rsidP="009B3EB1">
      <w:pPr>
        <w:rPr>
          <w:rFonts w:ascii="Cambria" w:hAnsi="Cambria"/>
          <w:b/>
        </w:rPr>
      </w:pPr>
      <w:r>
        <w:rPr>
          <w:rFonts w:ascii="Cambria" w:hAnsi="Cambria"/>
          <w:b/>
        </w:rPr>
        <w:t>Raw cumulants</w:t>
      </w:r>
    </w:p>
    <w:p w:rsidR="009B3EB1" w:rsidRDefault="00F2179F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sample is composed of M stochastically independently fluctuating emitters.</w:t>
      </w:r>
      <w:r>
        <w:rPr>
          <w:rFonts w:ascii="Cambria" w:hAnsi="Cambria"/>
        </w:rPr>
        <w:t xml:space="preserve"> </w:t>
      </w:r>
      <w:r w:rsidR="009B3EB1">
        <w:rPr>
          <w:rFonts w:ascii="Cambria" w:hAnsi="Cambria"/>
        </w:rPr>
        <w:t xml:space="preserve">The intensity distribution over time </w:t>
      </w:r>
      <w:r>
        <w:rPr>
          <w:rFonts w:ascii="Cambria" w:hAnsi="Cambria"/>
        </w:rPr>
        <w:t>per</w:t>
      </w:r>
      <w:r w:rsidR="009B3EB1">
        <w:rPr>
          <w:rFonts w:ascii="Cambria" w:hAnsi="Cambria"/>
        </w:rPr>
        <w:t xml:space="preserve"> pixel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9B3EB1">
        <w:rPr>
          <w:rFonts w:ascii="Cambria" w:eastAsiaTheme="minorEastAsia" w:hAnsi="Cambria"/>
        </w:rPr>
        <w:t xml:space="preserve"> can be written as</w:t>
      </w:r>
    </w:p>
    <w:p w:rsidR="009B3EB1" w:rsidRPr="00122DE2" w:rsidRDefault="009B3EB1" w:rsidP="009B3EB1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</m:oMath>
      </m:oMathPara>
    </w:p>
    <w:p w:rsidR="009B3EB1" w:rsidRPr="00D32E5A" w:rsidRDefault="00F2179F" w:rsidP="009B3EB1">
      <w:pPr>
        <w:rPr>
          <w:rFonts w:ascii="Cambria" w:hAnsi="Cambria"/>
        </w:rPr>
      </w:pPr>
      <w:r>
        <w:rPr>
          <w:rFonts w:ascii="Cambria" w:eastAsiaTheme="minorEastAsia" w:hAnsi="Cambria"/>
        </w:rPr>
        <w:t>w</w:t>
      </w:r>
      <w:r w:rsidR="009B3EB1" w:rsidRPr="00483D44">
        <w:rPr>
          <w:rFonts w:ascii="Cambria" w:eastAsiaTheme="minorEastAsia" w:hAnsi="Cambria"/>
        </w:rPr>
        <w:t>here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B3EB1" w:rsidRPr="00483D4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B3EB1" w:rsidRPr="00483D44">
        <w:rPr>
          <w:rFonts w:ascii="Cambria" w:eastAsiaTheme="minorEastAsia" w:hAnsi="Cambr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B3EB1">
        <w:rPr>
          <w:rFonts w:ascii="Cambria" w:eastAsiaTheme="minorEastAsia" w:hAnsi="Cambria"/>
        </w:rPr>
        <w:t xml:space="preserve"> denote the brightness, position and normalized temporal fluctuations</w:t>
      </w:r>
      <w:r>
        <w:rPr>
          <w:rFonts w:ascii="Cambria" w:eastAsiaTheme="minorEastAsia" w:hAnsi="Cambria"/>
        </w:rPr>
        <w:t xml:space="preserve"> of the k</w:t>
      </w:r>
      <w:r w:rsidRPr="008458D2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>-emitter</w:t>
      </w:r>
      <w:r w:rsidR="009B3EB1">
        <w:rPr>
          <w:rFonts w:ascii="Cambria" w:eastAsiaTheme="minorEastAsia" w:hAnsi="Cambria"/>
        </w:rPr>
        <w:t xml:space="preserve">.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9B3EB1">
        <w:rPr>
          <w:rFonts w:ascii="Cambria" w:eastAsiaTheme="minorEastAsia" w:hAnsi="Cambria"/>
        </w:rPr>
        <w:t xml:space="preserve"> is the </w:t>
      </w:r>
      <w:r>
        <w:rPr>
          <w:rFonts w:ascii="Cambria" w:eastAsiaTheme="minorEastAsia" w:hAnsi="Cambria"/>
        </w:rPr>
        <w:t>p</w:t>
      </w:r>
      <w:r w:rsidR="009B3EB1">
        <w:rPr>
          <w:rFonts w:ascii="Cambria" w:eastAsiaTheme="minorEastAsia" w:hAnsi="Cambria"/>
        </w:rPr>
        <w:t xml:space="preserve">oint-spread function (PSF) and </w:t>
      </w:r>
      <w:r w:rsidR="009B3EB1">
        <w:rPr>
          <w:rFonts w:ascii="Cambria" w:eastAsiaTheme="minorEastAsia" w:hAnsi="Cambria"/>
          <w:i/>
        </w:rPr>
        <w:t xml:space="preserve">b </w:t>
      </w:r>
      <w:r w:rsidR="009B3EB1">
        <w:rPr>
          <w:rFonts w:ascii="Cambria" w:eastAsiaTheme="minorEastAsia" w:hAnsi="Cambria"/>
        </w:rPr>
        <w:t xml:space="preserve">represents </w:t>
      </w:r>
      <w:r w:rsidR="00A50A16">
        <w:rPr>
          <w:rFonts w:ascii="Cambria" w:eastAsiaTheme="minorEastAsia" w:hAnsi="Cambria"/>
        </w:rPr>
        <w:t>a temporally constant</w:t>
      </w:r>
      <w:r w:rsidR="00A72DE5">
        <w:rPr>
          <w:rFonts w:ascii="Cambria" w:eastAsiaTheme="minorEastAsia" w:hAnsi="Cambria"/>
        </w:rPr>
        <w:t xml:space="preserve"> </w:t>
      </w:r>
      <w:r w:rsidR="009B3EB1">
        <w:rPr>
          <w:rFonts w:ascii="Cambria" w:eastAsiaTheme="minorEastAsia" w:hAnsi="Cambria"/>
        </w:rPr>
        <w:t>background. </w:t>
      </w:r>
      <w:r>
        <w:rPr>
          <w:rFonts w:ascii="Cambria" w:eastAsiaTheme="minorEastAsia" w:hAnsi="Cambria"/>
        </w:rPr>
        <w:t>Supposing</w:t>
      </w:r>
      <w:r w:rsidR="009B3EB1" w:rsidRPr="00375608">
        <w:rPr>
          <w:rFonts w:ascii="Cambria" w:eastAsiaTheme="minorEastAsia" w:hAnsi="Cambria"/>
        </w:rPr>
        <w:t xml:space="preserve"> an infinite resolution and zero noise</w:t>
      </w:r>
      <w:r>
        <w:rPr>
          <w:rFonts w:ascii="Cambria" w:eastAsiaTheme="minorEastAsia" w:hAnsi="Cambria"/>
        </w:rPr>
        <w:t xml:space="preserve"> contribution, we can write </w:t>
      </w:r>
    </w:p>
    <w:p w:rsidR="009B3EB1" w:rsidRPr="00D32E5A" w:rsidRDefault="00B330F6" w:rsidP="009B3EB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lang w:val="de-C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de-C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de-C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9B3EB1" w:rsidRDefault="00A50A16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which</w:t>
      </w:r>
      <w:r w:rsidR="00F2179F">
        <w:rPr>
          <w:rFonts w:ascii="Cambria" w:eastAsiaTheme="minorEastAsia" w:hAnsi="Cambria"/>
        </w:rPr>
        <w:t xml:space="preserve"> represents the object. </w:t>
      </w:r>
      <w:r>
        <w:rPr>
          <w:rFonts w:ascii="Cambria" w:eastAsiaTheme="minorEastAsia" w:hAnsi="Cambria"/>
        </w:rPr>
        <w:t xml:space="preserve">Ultimately, we would like to </w:t>
      </w:r>
      <w:r w:rsidR="009B3EB1">
        <w:rPr>
          <w:rFonts w:ascii="Cambria" w:eastAsiaTheme="minorEastAsia" w:hAnsi="Cambria"/>
        </w:rPr>
        <w:t>design a</w:t>
      </w:r>
      <w:r w:rsidR="007C1FAC">
        <w:rPr>
          <w:rFonts w:ascii="Cambria" w:eastAsiaTheme="minorEastAsia" w:hAnsi="Cambria"/>
        </w:rPr>
        <w:t>n imaging</w:t>
      </w:r>
      <w:r w:rsidR="009B3EB1">
        <w:rPr>
          <w:rFonts w:ascii="Cambria" w:eastAsiaTheme="minorEastAsia" w:hAnsi="Cambria"/>
        </w:rPr>
        <w:t xml:space="preserve"> system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</m:oMath>
      <w:r w:rsidR="009B3EB1">
        <w:rPr>
          <w:rFonts w:ascii="Cambria" w:eastAsiaTheme="minorEastAsia" w:hAnsi="Cambria"/>
        </w:rPr>
        <w:t xml:space="preserve"> such that</w:t>
      </w:r>
      <w:r w:rsidR="00A4042A">
        <w:rPr>
          <w:rFonts w:ascii="Cambria" w:eastAsiaTheme="minorEastAsia" w:hAnsi="Cambria"/>
        </w:rPr>
        <w:t xml:space="preserve"> in an ideal case, we </w:t>
      </w:r>
      <w:r>
        <w:rPr>
          <w:rFonts w:ascii="Cambria" w:eastAsiaTheme="minorEastAsia" w:hAnsi="Cambria"/>
        </w:rPr>
        <w:t xml:space="preserve">would </w:t>
      </w:r>
      <w:r w:rsidR="00A4042A">
        <w:rPr>
          <w:rFonts w:ascii="Cambria" w:eastAsiaTheme="minorEastAsia" w:hAnsi="Cambria"/>
        </w:rPr>
        <w:t>image perfectly the object</w:t>
      </w:r>
    </w:p>
    <w:p w:rsidR="009B3EB1" w:rsidRDefault="00B330F6" w:rsidP="009B3EB1">
      <w:pPr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9B3EB1" w:rsidRPr="00375608" w:rsidRDefault="004E55A2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To approach this perfect imaging, we will take N images for achieving a “super-resolved image”. In fact, we exploit the temporal fluctuations registered as </w:t>
      </w:r>
      <w:r w:rsidR="00A4042A">
        <w:rPr>
          <w:rFonts w:ascii="Cambria" w:eastAsiaTheme="minorEastAsia" w:hAnsi="Cambria"/>
        </w:rPr>
        <w:t>a</w:t>
      </w:r>
      <w:r>
        <w:rPr>
          <w:rFonts w:ascii="Cambria" w:eastAsiaTheme="minorEastAsia" w:hAnsi="Cambria"/>
        </w:rPr>
        <w:t xml:space="preserve"> sequence of individual images</w:t>
      </w:r>
      <w:r w:rsidR="0021022F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9B3EB1">
        <w:rPr>
          <w:rFonts w:ascii="Cambria" w:eastAsiaTheme="minorEastAsia" w:hAnsi="Cambria"/>
        </w:rPr>
        <w:t xml:space="preserve"> </w:t>
      </w:r>
      <w:r w:rsidR="00FD4A0C">
        <w:rPr>
          <w:rFonts w:ascii="Cambria" w:eastAsiaTheme="minorEastAsia" w:hAnsi="Cambria"/>
        </w:rPr>
        <w:t xml:space="preserve">can be </w:t>
      </w:r>
      <w:r w:rsidR="008458D2">
        <w:rPr>
          <w:rFonts w:ascii="Cambria" w:eastAsiaTheme="minorEastAsia" w:hAnsi="Cambria"/>
        </w:rPr>
        <w:t xml:space="preserve">split in a spatial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D4A0C">
        <w:rPr>
          <w:rFonts w:ascii="Cambria" w:eastAsiaTheme="minorEastAsia" w:hAnsi="Cambria"/>
        </w:rPr>
        <w:t xml:space="preserve"> and a temporal fluctuating component</w:t>
      </w:r>
      <w:r w:rsidR="009B3EB1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B3EB1">
        <w:rPr>
          <w:rFonts w:ascii="Cambria" w:eastAsiaTheme="minorEastAsia" w:hAnsi="Cambria"/>
        </w:rPr>
        <w:t>,</w:t>
      </w:r>
      <w:r w:rsidR="00FD4A0C">
        <w:rPr>
          <w:rFonts w:ascii="Cambria" w:eastAsiaTheme="minorEastAsia" w:hAnsi="Cambria"/>
        </w:rPr>
        <w:t xml:space="preserve"> the time traces of the k</w:t>
      </w:r>
      <w:r w:rsidR="00FD4A0C" w:rsidRPr="008458D2">
        <w:rPr>
          <w:rFonts w:ascii="Cambria" w:eastAsiaTheme="minorEastAsia" w:hAnsi="Cambria"/>
          <w:vertAlign w:val="superscript"/>
        </w:rPr>
        <w:t>th</w:t>
      </w:r>
      <w:r w:rsidR="00FD4A0C">
        <w:rPr>
          <w:rFonts w:ascii="Cambria" w:eastAsiaTheme="minorEastAsia" w:hAnsi="Cambria"/>
        </w:rPr>
        <w:t>-emitter.</w:t>
      </w:r>
      <w:r w:rsidR="009B3EB1" w:rsidRPr="00375608">
        <w:rPr>
          <w:rFonts w:ascii="Cambria" w:eastAsiaTheme="minorEastAsia" w:hAnsi="Cambria"/>
        </w:rPr>
        <w:t xml:space="preserve"> </w:t>
      </w:r>
      <w:r w:rsidR="00FD4A0C">
        <w:rPr>
          <w:rFonts w:ascii="Cambria" w:eastAsiaTheme="minorEastAsia" w:hAnsi="Cambria"/>
        </w:rPr>
        <w:t xml:space="preserve">Ideal imaging fully exploits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D4A0C">
        <w:rPr>
          <w:rFonts w:ascii="Cambria" w:eastAsiaTheme="minorEastAsia" w:hAnsi="Cambria"/>
        </w:rPr>
        <w:t xml:space="preserve"> to generate a super-resolved image. </w:t>
      </w:r>
    </w:p>
    <w:p w:rsidR="009B3EB1" w:rsidRDefault="009B3EB1" w:rsidP="009B3EB1">
      <w:pPr>
        <w:rPr>
          <w:rFonts w:ascii="Cambria" w:eastAsiaTheme="minorEastAsia" w:hAnsi="Cambria"/>
        </w:rPr>
      </w:pPr>
      <w:r w:rsidRPr="00666AED">
        <w:rPr>
          <w:rFonts w:ascii="Cambria" w:eastAsiaTheme="minorEastAsia" w:hAnsi="Cambria"/>
        </w:rPr>
        <w:t>Using time – or m</w:t>
      </w:r>
      <w:r>
        <w:rPr>
          <w:rFonts w:ascii="Cambria" w:eastAsiaTheme="minorEastAsia" w:hAnsi="Cambria"/>
        </w:rPr>
        <w:t>ore specifically, t</w:t>
      </w:r>
      <w:r w:rsidRPr="00666AED">
        <w:rPr>
          <w:rFonts w:ascii="Cambria" w:eastAsiaTheme="minorEastAsia" w:hAnsi="Cambria"/>
        </w:rPr>
        <w:t xml:space="preserve">he </w:t>
      </w:r>
      <w:r w:rsidR="00570511">
        <w:rPr>
          <w:rFonts w:ascii="Cambria" w:eastAsiaTheme="minorEastAsia" w:hAnsi="Cambria"/>
        </w:rPr>
        <w:t>temporal fluctuations</w:t>
      </w:r>
      <w:r w:rsidRPr="00666AED">
        <w:rPr>
          <w:rFonts w:ascii="Cambria" w:eastAsiaTheme="minorEastAsia" w:hAnsi="Cambria"/>
        </w:rPr>
        <w:t xml:space="preserve"> of </w:t>
      </w:r>
      <w:r w:rsidR="00570511">
        <w:rPr>
          <w:rFonts w:ascii="Cambria" w:eastAsiaTheme="minorEastAsia" w:hAnsi="Cambria"/>
        </w:rPr>
        <w:t>emitters</w:t>
      </w:r>
      <w:r w:rsidR="008458D2">
        <w:rPr>
          <w:rFonts w:ascii="Cambria" w:eastAsiaTheme="minorEastAsia" w:hAnsi="Cambria"/>
        </w:rPr>
        <w:t xml:space="preserve"> – </w:t>
      </w:r>
      <w:r w:rsidRPr="00666AED">
        <w:rPr>
          <w:rFonts w:ascii="Cambria" w:eastAsiaTheme="minorEastAsia" w:hAnsi="Cambria"/>
        </w:rPr>
        <w:t xml:space="preserve">as a way to achieve </w:t>
      </w:r>
      <w:r w:rsidR="00570511">
        <w:rPr>
          <w:rFonts w:ascii="Cambria" w:eastAsiaTheme="minorEastAsia" w:hAnsi="Cambria"/>
        </w:rPr>
        <w:t>super-resolution</w:t>
      </w:r>
      <w:r>
        <w:rPr>
          <w:rFonts w:ascii="Cambria" w:eastAsiaTheme="minorEastAsia" w:hAnsi="Cambria"/>
        </w:rPr>
        <w:t xml:space="preserve"> </w:t>
      </w:r>
      <w:r w:rsidR="007044BC">
        <w:rPr>
          <w:rFonts w:ascii="Cambria" w:eastAsiaTheme="minorEastAsia" w:hAnsi="Cambria"/>
        </w:rPr>
        <w:t>can be performed by employing</w:t>
      </w:r>
      <w:r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  <w:b/>
          <w:i/>
        </w:rPr>
        <w:t>higher-order statistics</w:t>
      </w:r>
      <w:r w:rsidR="007044BC">
        <w:rPr>
          <w:rFonts w:ascii="Cambria" w:eastAsiaTheme="minorEastAsia" w:hAnsi="Cambria"/>
        </w:rPr>
        <w:t>:</w:t>
      </w:r>
      <w:r w:rsidR="007266FF">
        <w:rPr>
          <w:rFonts w:ascii="Cambria" w:eastAsiaTheme="minorEastAsia" w:hAnsi="Cambria"/>
        </w:rPr>
        <w:t xml:space="preserve"> </w:t>
      </w:r>
      <w:r w:rsidR="007044BC">
        <w:rPr>
          <w:rFonts w:ascii="Cambria" w:eastAsiaTheme="minorEastAsia" w:hAnsi="Cambria"/>
        </w:rPr>
        <w:t>the</w:t>
      </w:r>
      <w:r w:rsidR="00570511">
        <w:rPr>
          <w:rFonts w:ascii="Cambria" w:eastAsiaTheme="minorEastAsia" w:hAnsi="Cambria"/>
        </w:rPr>
        <w:t xml:space="preserve"> photon traces per pixel are analysed based on</w:t>
      </w:r>
      <w:ins w:id="0" w:author="Arik Girsault" w:date="2015-04-13T18:17:00Z">
        <w:r w:rsidR="00782F26">
          <w:rPr>
            <w:rFonts w:ascii="Cambria" w:eastAsiaTheme="minorEastAsia" w:hAnsi="Cambria"/>
          </w:rPr>
          <w:t xml:space="preserve"> moments or cumulants</w:t>
        </w:r>
      </w:ins>
      <w:r w:rsidR="00570511">
        <w:rPr>
          <w:rFonts w:ascii="Cambria" w:eastAsiaTheme="minorEastAsia" w:hAnsi="Cambria"/>
        </w:rPr>
        <w:t xml:space="preserve"> </w:t>
      </w:r>
      <w:del w:id="1" w:author="Arik Girsault" w:date="2015-04-13T17:03:00Z">
        <w:r w:rsidR="00570511" w:rsidDel="002006D0">
          <w:rPr>
            <w:rFonts w:ascii="Cambria" w:eastAsiaTheme="minorEastAsia" w:hAnsi="Cambria"/>
          </w:rPr>
          <w:delText>moments or equivalently cumulants</w:delText>
        </w:r>
      </w:del>
      <w:r w:rsidR="00570511">
        <w:rPr>
          <w:rFonts w:ascii="Cambria" w:eastAsiaTheme="minorEastAsia" w:hAnsi="Cambria"/>
        </w:rPr>
        <w:t xml:space="preserve">. </w:t>
      </w:r>
      <w:r>
        <w:rPr>
          <w:rFonts w:ascii="Cambria" w:eastAsiaTheme="minorEastAsia" w:hAnsi="Cambria"/>
        </w:rPr>
        <w:t>The 1</w:t>
      </w:r>
      <w:r w:rsidRPr="008F3DB8">
        <w:rPr>
          <w:rFonts w:ascii="Cambria" w:eastAsiaTheme="minorEastAsia" w:hAnsi="Cambria"/>
          <w:vertAlign w:val="superscript"/>
        </w:rPr>
        <w:t>st</w:t>
      </w:r>
      <w:r w:rsidRPr="008E0CE7">
        <w:rPr>
          <w:rFonts w:ascii="Cambria" w:eastAsiaTheme="minorEastAsia" w:hAnsi="Cambria"/>
        </w:rPr>
        <w:t xml:space="preserve"> and 2</w:t>
      </w:r>
      <w:r w:rsidRPr="008F3DB8">
        <w:rPr>
          <w:rFonts w:ascii="Cambria" w:eastAsiaTheme="minorEastAsia" w:hAnsi="Cambria"/>
          <w:vertAlign w:val="superscript"/>
        </w:rPr>
        <w:t>nd</w:t>
      </w:r>
      <w:r w:rsidRPr="008E0CE7">
        <w:rPr>
          <w:rFonts w:ascii="Cambria" w:eastAsiaTheme="minorEastAsia" w:hAnsi="Cambria"/>
        </w:rPr>
        <w:t xml:space="preserve"> order moments are widely used in engineering </w:t>
      </w:r>
      <w:r>
        <w:rPr>
          <w:rFonts w:ascii="Cambria" w:eastAsiaTheme="minorEastAsia" w:hAnsi="Cambria"/>
        </w:rPr>
        <w:t xml:space="preserve">and </w:t>
      </w:r>
      <w:r w:rsidR="0090699D">
        <w:rPr>
          <w:rFonts w:ascii="Cambria" w:eastAsiaTheme="minorEastAsia" w:hAnsi="Cambria"/>
        </w:rPr>
        <w:t>are</w:t>
      </w:r>
      <w:r w:rsidR="008458D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known </w:t>
      </w:r>
      <w:r w:rsidRPr="008E0CE7">
        <w:rPr>
          <w:rFonts w:ascii="Cambria" w:eastAsiaTheme="minorEastAsia" w:hAnsi="Cambria"/>
        </w:rPr>
        <w:t xml:space="preserve">as the mean and </w:t>
      </w:r>
      <w:r w:rsidR="0090699D">
        <w:rPr>
          <w:rFonts w:ascii="Cambria" w:eastAsiaTheme="minorEastAsia" w:hAnsi="Cambria"/>
        </w:rPr>
        <w:t>variance</w:t>
      </w:r>
      <w:r>
        <w:rPr>
          <w:rFonts w:ascii="Cambria" w:eastAsiaTheme="minorEastAsia" w:hAnsi="Cambria"/>
        </w:rPr>
        <w:t xml:space="preserve"> of</w:t>
      </w:r>
      <w:r w:rsidR="0090699D">
        <w:rPr>
          <w:rFonts w:ascii="Cambria" w:eastAsiaTheme="minorEastAsia" w:hAnsi="Cambria"/>
        </w:rPr>
        <w:t xml:space="preserve"> a</w:t>
      </w:r>
      <w:r w:rsidRPr="008E0CE7">
        <w:rPr>
          <w:rFonts w:ascii="Cambria" w:eastAsiaTheme="minorEastAsia" w:hAnsi="Cambria"/>
        </w:rPr>
        <w:t xml:space="preserve"> stochastic process. </w:t>
      </w:r>
    </w:p>
    <w:p w:rsidR="00E201F8" w:rsidRDefault="00E201F8" w:rsidP="009B3EB1">
      <w:pPr>
        <w:rPr>
          <w:rFonts w:ascii="Cambria" w:eastAsiaTheme="minorEastAsia" w:hAnsi="Cambria"/>
        </w:rPr>
      </w:pPr>
      <w:r w:rsidRPr="00E201F8">
        <w:rPr>
          <w:rFonts w:ascii="Cambria" w:eastAsiaTheme="minorEastAsia" w:hAnsi="Cambria"/>
        </w:rPr>
        <w:t>The 4th and all higher order moments of two statistically independent stochastic processes does not equal the sum of the moments of the individual processes meaning moments are not additive:</w:t>
      </w:r>
    </w:p>
    <w:p w:rsidR="00A72DE5" w:rsidRPr="00E91823" w:rsidRDefault="00B330F6" w:rsidP="009B3EB1">
      <w:pPr>
        <w:rPr>
          <w:rFonts w:ascii="Cambria" w:eastAsiaTheme="minorEastAsia" w:hAnsi="Cambria"/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</m:oMath>
      <w:r w:rsidR="00E91823" w:rsidRPr="00E91823">
        <w:rPr>
          <w:rFonts w:ascii="Cambria" w:eastAsiaTheme="minorEastAsia" w:hAnsi="Cambria"/>
        </w:rPr>
        <w:t xml:space="preserve">  for </w:t>
      </w:r>
      <m:oMath>
        <m:r>
          <w:rPr>
            <w:rFonts w:ascii="Cambria Math" w:eastAsiaTheme="minorEastAsia" w:hAnsi="Cambria Math"/>
          </w:rPr>
          <m:t>n≥4</m:t>
        </m:r>
      </m:oMath>
    </w:p>
    <w:p w:rsidR="00E201F8" w:rsidRDefault="009B3EB1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other words, the n</w:t>
      </w:r>
      <w:r w:rsidRPr="00030555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 order moment of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>
        <w:rPr>
          <w:rFonts w:ascii="Cambria" w:eastAsiaTheme="minorEastAsia" w:hAnsi="Cambria"/>
        </w:rPr>
        <w:t xml:space="preserve"> would result mainly from crosstalks between the two fluorophores</w:t>
      </w:r>
      <w:r w:rsidRPr="00030555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 xml:space="preserve"> This principle can be further extended resulting in many more cross-talks as the number of fluorophore in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>
        <w:rPr>
          <w:rFonts w:ascii="Cambria" w:eastAsiaTheme="minorEastAsia" w:hAnsi="Cambria"/>
        </w:rPr>
        <w:t xml:space="preserve"> is increasing.</w:t>
      </w:r>
      <w:r w:rsidRPr="00030555">
        <w:rPr>
          <w:rFonts w:ascii="Cambria" w:eastAsiaTheme="minorEastAsia" w:hAnsi="Cambria"/>
        </w:rPr>
        <w:t xml:space="preserve"> </w:t>
      </w:r>
    </w:p>
    <w:p w:rsidR="009B3EB1" w:rsidRPr="00CD772B" w:rsidRDefault="00E201F8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An elegant way to resolve this issue is to use</w:t>
      </w:r>
      <w:r w:rsidR="009B3EB1" w:rsidRPr="007C1AB0">
        <w:rPr>
          <w:rFonts w:ascii="Cambria" w:eastAsiaTheme="minorEastAsia" w:hAnsi="Cambria"/>
          <w:b/>
          <w:i/>
        </w:rPr>
        <w:t xml:space="preserve"> </w:t>
      </w:r>
      <w:r w:rsidR="009B3EB1" w:rsidRPr="00CD772B">
        <w:rPr>
          <w:rFonts w:ascii="Cambria" w:eastAsiaTheme="minorEastAsia" w:hAnsi="Cambria"/>
          <w:b/>
          <w:i/>
        </w:rPr>
        <w:t>cumulants</w:t>
      </w:r>
      <w:r w:rsidR="009B3EB1">
        <w:rPr>
          <w:rFonts w:ascii="Cambria" w:eastAsiaTheme="minorEastAsia" w:hAnsi="Cambria"/>
        </w:rPr>
        <w:t xml:space="preserve"> rather than </w:t>
      </w:r>
      <w:r w:rsidR="009B3EB1">
        <w:rPr>
          <w:rFonts w:ascii="Cambria" w:eastAsiaTheme="minorEastAsia" w:hAnsi="Cambria"/>
          <w:i/>
        </w:rPr>
        <w:t xml:space="preserve">moments. </w:t>
      </w:r>
      <w:r w:rsidR="009B3EB1">
        <w:rPr>
          <w:rFonts w:ascii="Cambria" w:eastAsiaTheme="minorEastAsia" w:hAnsi="Cambria"/>
        </w:rPr>
        <w:t xml:space="preserve">A rigorous analytical description of cumulants is beyond the scope of this tutorial and we will thus only list a few of its key properties and explain how they enable to provide </w:t>
      </w:r>
      <w:r>
        <w:rPr>
          <w:rFonts w:ascii="Cambria" w:eastAsiaTheme="minorEastAsia" w:hAnsi="Cambria"/>
        </w:rPr>
        <w:t>background-f</w:t>
      </w:r>
      <w:r w:rsidR="009B3EB1">
        <w:rPr>
          <w:rFonts w:ascii="Cambria" w:eastAsiaTheme="minorEastAsia" w:hAnsi="Cambria"/>
        </w:rPr>
        <w:t>ree super</w:t>
      </w:r>
      <w:r>
        <w:rPr>
          <w:rFonts w:ascii="Cambria" w:eastAsiaTheme="minorEastAsia" w:hAnsi="Cambria"/>
        </w:rPr>
        <w:t>-</w:t>
      </w:r>
      <w:r w:rsidR="009B3EB1">
        <w:rPr>
          <w:rFonts w:ascii="Cambria" w:eastAsiaTheme="minorEastAsia" w:hAnsi="Cambria"/>
        </w:rPr>
        <w:t>resolution.</w:t>
      </w:r>
    </w:p>
    <w:p w:rsidR="009B3EB1" w:rsidRPr="0095155C" w:rsidRDefault="009B3EB1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u w:val="single"/>
        </w:rPr>
        <w:t>Defintion</w:t>
      </w:r>
      <w:r w:rsidRPr="0095155C">
        <w:rPr>
          <w:rFonts w:ascii="Cambria" w:eastAsiaTheme="minorEastAsia" w:hAnsi="Cambria"/>
          <w:u w:val="single"/>
        </w:rPr>
        <w:t>:</w:t>
      </w:r>
      <w:r>
        <w:rPr>
          <w:rFonts w:ascii="Cambria" w:eastAsiaTheme="minorEastAsia" w:hAnsi="Cambria"/>
        </w:rPr>
        <w:t xml:space="preserve"> </w:t>
      </w:r>
      <w:r w:rsidRPr="0095155C">
        <w:rPr>
          <w:rFonts w:ascii="Cambria" w:eastAsiaTheme="minorEastAsia" w:hAnsi="Cambria"/>
        </w:rPr>
        <w:t xml:space="preserve">The nth-order cumulant of random variables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95155C">
        <w:rPr>
          <w:rFonts w:ascii="Cambria" w:eastAsiaTheme="minorEastAsia" w:hAnsi="Cambria"/>
        </w:rPr>
        <w:t xml:space="preserve"> is defined as the coefficient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95155C">
        <w:rPr>
          <w:rFonts w:ascii="Cambria" w:eastAsiaTheme="minorEastAsia" w:hAnsi="Cambria"/>
        </w:rPr>
        <w:t xml:space="preserve"> in the Taylor series expansion of t</w:t>
      </w:r>
      <w:r w:rsidR="009F20BB">
        <w:rPr>
          <w:rFonts w:ascii="Cambria" w:eastAsiaTheme="minorEastAsia" w:hAnsi="Cambria"/>
        </w:rPr>
        <w:t>he cumulant generating function</w:t>
      </w:r>
      <w:r w:rsidRPr="0095155C">
        <w:rPr>
          <w:rFonts w:ascii="Cambria" w:eastAsiaTheme="minorEastAsia" w:hAnsi="Cambria"/>
        </w:rPr>
        <w:t>:</w:t>
      </w:r>
    </w:p>
    <w:p w:rsidR="009B3EB1" w:rsidRDefault="009B3EB1" w:rsidP="009B3EB1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=ln</m:t>
          </m:r>
          <m:r>
            <w:ins w:id="2" w:author="Arik Girsault" w:date="2015-04-13T17:04:00Z">
              <w:rPr>
                <w:rFonts w:ascii="Cambria Math" w:eastAsiaTheme="minorEastAsia" w:hAnsi="Cambria Math"/>
              </w:rPr>
              <m:t>M</m:t>
            </w:ins>
          </m:r>
          <m:d>
            <m:dPr>
              <m:ctrlPr>
                <w:ins w:id="3" w:author="Arik Girsault" w:date="2015-04-13T17:04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4" w:author="Arik Girsault" w:date="2015-04-13T17:04:00Z"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w:ins>
              </m:r>
            </m:e>
          </m:d>
          <m:r>
            <w:del w:id="5" w:author="Arik Girsault" w:date="2015-04-13T17:04:00Z">
              <m:rPr>
                <m:sty m:val="p"/>
              </m:rPr>
              <w:rPr>
                <w:rFonts w:ascii="Cambria Math" w:eastAsiaTheme="minorEastAsia" w:hAnsi="Cambria Math"/>
              </w:rPr>
              <m:t>Ε</m:t>
            </w:del>
          </m:r>
          <m:d>
            <m:dPr>
              <m:begChr m:val="{"/>
              <m:endChr m:val="}"/>
              <m:ctrlPr>
                <w:del w:id="6" w:author="Arik Girsault" w:date="2015-04-13T17:04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sSup>
                <m:sSupPr>
                  <m:ctrlPr>
                    <w:del w:id="7" w:author="Arik Girsault" w:date="2015-04-13T17:04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r>
                    <w:del w:id="8" w:author="Arik Girsault" w:date="2015-04-13T17:04:00Z">
                      <w:rPr>
                        <w:rFonts w:ascii="Cambria Math" w:eastAsiaTheme="minorEastAsia" w:hAnsi="Cambria Math"/>
                      </w:rPr>
                      <m:t>e</m:t>
                    </w:del>
                  </m:r>
                </m:e>
                <m:sup>
                  <m:r>
                    <w:del w:id="9" w:author="Arik Girsault" w:date="2015-04-13T17:04:00Z">
                      <w:rPr>
                        <w:rFonts w:ascii="Cambria Math" w:eastAsiaTheme="minorEastAsia" w:hAnsi="Cambria Math"/>
                      </w:rPr>
                      <m:t>j</m:t>
                    </w:del>
                  </m:r>
                  <m:d>
                    <m:dPr>
                      <m:begChr m:val="〈"/>
                      <m:endChr m:val="〉"/>
                      <m:ctrlPr>
                        <w:del w:id="10" w:author="Arik Girsault" w:date="2015-04-13T17:04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11" w:author="Arik Girsault" w:date="2015-04-13T17:04:00Z"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w:del>
                      </m:r>
                      <m:r>
                        <w:del w:id="12" w:author="Arik Girsault" w:date="2015-04-13T17:04:00Z">
                          <w:rPr>
                            <w:rFonts w:ascii="Cambria Math" w:eastAsiaTheme="minorEastAsia" w:hAnsi="Cambria Math"/>
                          </w:rPr>
                          <m:t>,</m:t>
                        </w:del>
                      </m:r>
                      <m:r>
                        <w:del w:id="13" w:author="Arik Girsault" w:date="2015-04-13T17:04:00Z"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w:del>
                      </m:r>
                    </m:e>
                  </m:d>
                </m:sup>
              </m:sSup>
            </m:e>
          </m:d>
        </m:oMath>
      </m:oMathPara>
    </w:p>
    <w:p w:rsidR="009B3EB1" w:rsidRPr="008C25EA" w:rsidRDefault="009B3EB1" w:rsidP="009B3EB1">
      <w:pPr>
        <w:rPr>
          <w:rFonts w:ascii="Cambria" w:eastAsiaTheme="minorEastAsia" w:hAnsi="Cambria"/>
        </w:rPr>
      </w:pPr>
      <w:r w:rsidRPr="00375608">
        <w:rPr>
          <w:rFonts w:ascii="Cambria" w:eastAsiaTheme="minorEastAsia" w:hAnsi="Cambria"/>
        </w:rPr>
        <w:t xml:space="preserve">To compare, the moment generating function is the following: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e>
          </m:d>
        </m:oMath>
      </m:oMathPara>
    </w:p>
    <w:p w:rsidR="009B3EB1" w:rsidRDefault="009B3EB1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Therefore, the nth-order cumulants can be inferred </w:t>
      </w:r>
      <w:r w:rsidR="00E201F8">
        <w:rPr>
          <w:rFonts w:ascii="Cambria" w:eastAsiaTheme="minorEastAsia" w:hAnsi="Cambria"/>
        </w:rPr>
        <w:t>from</w:t>
      </w:r>
      <w:r>
        <w:rPr>
          <w:rFonts w:ascii="Cambria" w:eastAsiaTheme="minorEastAsia" w:hAnsi="Cambria"/>
        </w:rPr>
        <w:t xml:space="preserve"> its joint moments of orders up to n as follows:</w:t>
      </w:r>
    </w:p>
    <w:p w:rsidR="009B3EB1" w:rsidRPr="0095155C" w:rsidRDefault="00B330F6" w:rsidP="009B3EB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q-1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9B3EB1" w:rsidRPr="004E4109" w:rsidRDefault="009B3EB1" w:rsidP="009B3EB1">
      <w:pPr>
        <w:rPr>
          <w:rFonts w:ascii="Cambria" w:eastAsiaTheme="minorEastAsia" w:hAnsi="Cambria"/>
        </w:rPr>
      </w:pPr>
      <w:r w:rsidRPr="004E4109">
        <w:rPr>
          <w:rFonts w:ascii="Cambria" w:eastAsiaTheme="minorEastAsia" w:hAnsi="Cambria"/>
        </w:rPr>
        <w:t>Where</w:t>
      </w:r>
      <w:r>
        <w:rPr>
          <w:rFonts w:ascii="Cambria" w:eastAsiaTheme="minorEastAsia" w:hAnsi="Cambr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p=1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>
        <w:rPr>
          <w:rFonts w:ascii="Cambria" w:eastAsiaTheme="minorEastAsia" w:hAnsi="Cambria"/>
        </w:rPr>
        <w:t xml:space="preserve"> denotes summation over all partitions of set </w:t>
      </w:r>
      <w:r w:rsidRPr="004E4109">
        <w:rPr>
          <w:rFonts w:ascii="Cambria" w:eastAsiaTheme="minorEastAsia" w:hAnsi="Cambria"/>
          <w:i/>
        </w:rPr>
        <w:t>I</w:t>
      </w:r>
      <w:r>
        <w:rPr>
          <w:rFonts w:ascii="Cambria" w:eastAsiaTheme="minorEastAsia" w:hAnsi="Cambria"/>
        </w:rPr>
        <w:t xml:space="preserve">. See </w:t>
      </w:r>
      <w:r>
        <w:rPr>
          <w:rFonts w:ascii="Cambria" w:eastAsiaTheme="minorEastAsia" w:hAnsi="Cambria"/>
          <w:i/>
        </w:rPr>
        <w:t>Table A1 from Mendel</w:t>
      </w:r>
      <w:r w:rsidR="00466AF5">
        <w:rPr>
          <w:rFonts w:ascii="Cambria" w:eastAsiaTheme="minorEastAsia" w:hAnsi="Cambria"/>
          <w:i/>
        </w:rPr>
        <w:t xml:space="preserve"> et al (1991)</w:t>
      </w:r>
      <w:r>
        <w:rPr>
          <w:rFonts w:ascii="Cambria" w:eastAsiaTheme="minorEastAsia" w:hAnsi="Cambria"/>
          <w:i/>
        </w:rPr>
        <w:t>.</w:t>
      </w:r>
      <w:r w:rsidRPr="004E4109">
        <w:rPr>
          <w:rFonts w:ascii="Cambria" w:eastAsiaTheme="minorEastAsia" w:hAnsi="Cambria"/>
        </w:rPr>
        <w:t xml:space="preserve"> </w:t>
      </w:r>
    </w:p>
    <w:p w:rsidR="009B3EB1" w:rsidRDefault="009B3EB1" w:rsidP="009B3EB1">
      <w:pPr>
        <w:rPr>
          <w:rFonts w:ascii="Cambria" w:eastAsiaTheme="minorEastAsia" w:hAnsi="Cambria"/>
        </w:rPr>
      </w:pPr>
      <w:r w:rsidRPr="0095155C">
        <w:rPr>
          <w:rFonts w:ascii="Cambria" w:eastAsiaTheme="minorEastAsia" w:hAnsi="Cambria"/>
          <w:u w:val="single"/>
        </w:rPr>
        <w:t>Property 1</w:t>
      </w:r>
      <w:r w:rsidRPr="0095155C">
        <w:rPr>
          <w:rFonts w:ascii="Cambria" w:eastAsiaTheme="minorEastAsia" w:hAnsi="Cambria"/>
        </w:rPr>
        <w:t xml:space="preserve">: </w:t>
      </w:r>
      <w:r>
        <w:rPr>
          <w:rFonts w:ascii="Cambria" w:eastAsiaTheme="minorEastAsia" w:hAnsi="Cambr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i=1,…,n,</m:t>
        </m:r>
      </m:oMath>
      <w:r>
        <w:rPr>
          <w:rFonts w:ascii="Cambria" w:eastAsiaTheme="minorEastAsia" w:hAnsi="Cambria"/>
        </w:rPr>
        <w:t xml:space="preserve"> are constants,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i=1,…,n,</m:t>
        </m:r>
      </m:oMath>
      <w:r>
        <w:rPr>
          <w:rFonts w:ascii="Cambria" w:eastAsiaTheme="minorEastAsia" w:hAnsi="Cambria"/>
        </w:rPr>
        <w:t xml:space="preserve"> are random variables, then </w:t>
      </w:r>
    </w:p>
    <w:p w:rsidR="009B3EB1" w:rsidRPr="0095155C" w:rsidRDefault="00B330F6" w:rsidP="009B3EB1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9B3EB1" w:rsidRDefault="009B3EB1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u w:val="single"/>
        </w:rPr>
        <w:t>Property 2</w:t>
      </w:r>
      <w:r>
        <w:rPr>
          <w:rFonts w:ascii="Cambria" w:eastAsiaTheme="minorEastAsia" w:hAnsi="Cambria"/>
        </w:rPr>
        <w:t xml:space="preserve">: If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="Cambria" w:eastAsiaTheme="minorEastAsia" w:hAnsi="Cambria"/>
        </w:rPr>
        <w:t xml:space="preserve"> is a constant, then</w:t>
      </w:r>
    </w:p>
    <w:p w:rsidR="009B3EB1" w:rsidRPr="00D864D7" w:rsidRDefault="00B330F6" w:rsidP="009B3EB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α+x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9B3EB1" w:rsidRDefault="009B3EB1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u w:val="single"/>
        </w:rPr>
        <w:t>Property 3:</w:t>
      </w:r>
      <w:r>
        <w:rPr>
          <w:rFonts w:ascii="Cambria" w:eastAsiaTheme="minorEastAsia" w:hAnsi="Cambria"/>
        </w:rPr>
        <w:t xml:space="preserve"> If the random variable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ascii="Cambria" w:eastAsiaTheme="minorEastAsia" w:hAnsi="Cambria"/>
        </w:rPr>
        <w:t xml:space="preserve"> are indepedent of the random variables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i=1,…,n</m:t>
        </m:r>
      </m:oMath>
      <w:r>
        <w:rPr>
          <w:rFonts w:ascii="Cambria" w:eastAsiaTheme="minorEastAsia" w:hAnsi="Cambria"/>
        </w:rPr>
        <w:t xml:space="preserve"> then</w:t>
      </w:r>
    </w:p>
    <w:p w:rsidR="009B3EB1" w:rsidRPr="00D864D7" w:rsidRDefault="00B330F6" w:rsidP="009B3EB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9B3EB1" w:rsidRDefault="009B3EB1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As explained previsouly, cross-terms (cross-talks between many fluorophores) are present in moments and absent in cumulants. This difference is formulated by property 3 which is exclusive to cumulants (can be easily demonstrated using « Definition »).</w:t>
      </w:r>
    </w:p>
    <w:p w:rsidR="009B3EB1" w:rsidRDefault="009B3EB1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Returning to </w:t>
      </w:r>
      <w:r w:rsidR="001075DB">
        <w:rPr>
          <w:rFonts w:ascii="Cambria" w:eastAsiaTheme="minorEastAsia" w:hAnsi="Cambria"/>
        </w:rPr>
        <w:t xml:space="preserve">the </w:t>
      </w:r>
      <w:r>
        <w:rPr>
          <w:rFonts w:ascii="Cambria" w:eastAsiaTheme="minorEastAsia" w:hAnsi="Cambria"/>
        </w:rPr>
        <w:t xml:space="preserve">equation </w:t>
      </w:r>
      <w:r w:rsidR="00B368E2">
        <w:rPr>
          <w:rFonts w:ascii="Cambria" w:eastAsiaTheme="minorEastAsia" w:hAnsi="Cambria"/>
        </w:rPr>
        <w:t xml:space="preserve">of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B368E2">
        <w:rPr>
          <w:rFonts w:ascii="Cambria" w:eastAsiaTheme="minorEastAsia" w:hAnsi="Cambria"/>
        </w:rPr>
        <w:t xml:space="preserve">, </w:t>
      </w:r>
      <w:r>
        <w:rPr>
          <w:rFonts w:ascii="Cambria" w:hAnsi="Cambria"/>
        </w:rPr>
        <w:t xml:space="preserve">the intensity distribution measured over time on a detector pixel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ascii="Cambria" w:eastAsiaTheme="minorEastAsia" w:hAnsi="Cambria"/>
        </w:rPr>
        <w:t xml:space="preserve"> of a sample composed of M independetly fluctuating emitters can be written as:</w:t>
      </w:r>
    </w:p>
    <w:p w:rsidR="009B3EB1" w:rsidRPr="00D864D7" w:rsidRDefault="009B3EB1" w:rsidP="009B3EB1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</m:oMath>
      </m:oMathPara>
    </w:p>
    <w:p w:rsidR="009B3EB1" w:rsidRDefault="00034B2B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</w:t>
      </w:r>
      <w:r w:rsidR="009B3EB1">
        <w:rPr>
          <w:rFonts w:ascii="Cambria" w:eastAsiaTheme="minorEastAsia" w:hAnsi="Cambria"/>
        </w:rPr>
        <w:t xml:space="preserve"> n</w:t>
      </w:r>
      <w:r w:rsidR="009B3EB1" w:rsidRPr="005E5AA7">
        <w:rPr>
          <w:rFonts w:ascii="Cambria" w:eastAsiaTheme="minorEastAsia" w:hAnsi="Cambria"/>
          <w:vertAlign w:val="superscript"/>
        </w:rPr>
        <w:t>th</w:t>
      </w:r>
      <w:r w:rsidR="009B3EB1">
        <w:rPr>
          <w:rFonts w:ascii="Cambria" w:eastAsiaTheme="minorEastAsia" w:hAnsi="Cambria"/>
        </w:rPr>
        <w:t xml:space="preserve"> order cumulants </w:t>
      </w:r>
      <w:r>
        <w:rPr>
          <w:rFonts w:ascii="Cambria" w:eastAsiaTheme="minorEastAsia" w:hAnsi="Cambria"/>
        </w:rPr>
        <w:t>is described by</w:t>
      </w:r>
      <w:r w:rsidR="009B3EB1">
        <w:rPr>
          <w:rFonts w:ascii="Cambria" w:eastAsiaTheme="minorEastAsia" w:hAnsi="Cambria"/>
        </w:rPr>
        <w:t>:</w:t>
      </w:r>
    </w:p>
    <w:p w:rsidR="009B3EB1" w:rsidRPr="00D864D7" w:rsidRDefault="00B330F6" w:rsidP="009B3EB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Prop. 2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9B3EB1" w:rsidRPr="00770E33" w:rsidRDefault="00B330F6" w:rsidP="009B3EB1">
      <w:pPr>
        <w:rPr>
          <w:rFonts w:ascii="Cambria" w:eastAsiaTheme="minorEastAsia" w:hAnsi="Cambria"/>
        </w:rPr>
      </w:pPr>
      <m:oMathPara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Prop. 3</m:t>
              </m:r>
            </m:e>
          </m:groupCh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Prop. 1</m:t>
                  </m:r>
                </m:e>
              </m:groupCh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fr-C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fr-C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9B3EB1" w:rsidRDefault="00B330F6" w:rsidP="009B3EB1">
      <w:pPr>
        <w:rPr>
          <w:rFonts w:ascii="Cambria" w:eastAsiaTheme="minorEastAsia" w:hAnsi="Cambria"/>
        </w:rPr>
      </w:pPr>
      <m:oMath>
        <m:sSubSup>
          <m:sSubSupPr>
            <m:ctrlPr>
              <w:rPr>
                <w:rFonts w:ascii="Cambria Math" w:hAnsi="Cambria Math"/>
                <w:i/>
                <w:lang w:val="fr-CH"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  <w:i/>
                <w:lang w:val="fr-C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9B3EB1">
        <w:rPr>
          <w:rFonts w:ascii="Cambria" w:eastAsiaTheme="minorEastAsia" w:hAnsi="Cambria"/>
        </w:rPr>
        <w:t xml:space="preserve"> contains information about the brightness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9B3EB1">
        <w:rPr>
          <w:rFonts w:ascii="Cambria" w:eastAsiaTheme="minorEastAsia" w:hAnsi="Cambria"/>
        </w:rPr>
        <w:t xml:space="preserve">, location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B3EB1">
        <w:rPr>
          <w:rFonts w:ascii="Cambria" w:eastAsiaTheme="minorEastAsia" w:hAnsi="Cambria"/>
        </w:rPr>
        <w:t xml:space="preserve">and induced point-spread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9B3EB1">
        <w:rPr>
          <w:rFonts w:ascii="Cambria" w:eastAsiaTheme="minorEastAsia" w:hAnsi="Cambria"/>
        </w:rPr>
        <w:t xml:space="preserve"> of the fluorophore </w:t>
      </w:r>
      <m:oMath>
        <m:r>
          <w:rPr>
            <w:rFonts w:ascii="Cambria Math" w:hAnsi="Cambria Math"/>
          </w:rPr>
          <m:t>k</m:t>
        </m:r>
      </m:oMath>
      <w:r w:rsidR="009B3EB1">
        <w:rPr>
          <w:rFonts w:ascii="Cambria" w:eastAsiaTheme="minorEastAsia" w:hAnsi="Cambria"/>
        </w:rPr>
        <w:t xml:space="preserve">. It is straightforward to notice that the position of the fluorophore, as described in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9B3EB1">
        <w:rPr>
          <w:rFonts w:ascii="Cambria" w:eastAsiaTheme="minorEastAsia" w:hAnsi="Cambria"/>
        </w:rPr>
        <w:t xml:space="preserve">, is unchanged and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</m:oMath>
      <w:r w:rsidR="009B3EB1">
        <w:rPr>
          <w:rFonts w:ascii="Cambria" w:eastAsiaTheme="minorEastAsia" w:hAnsi="Cambria"/>
        </w:rPr>
        <w:t xml:space="preserve"> </w:t>
      </w:r>
      <w:r w:rsidR="009B3EB1" w:rsidRPr="00770E33">
        <w:rPr>
          <w:rFonts w:ascii="Cambria" w:eastAsiaTheme="minorEastAsia" w:hAnsi="Cambria"/>
        </w:rPr>
        <w:t xml:space="preserve"> does not affect the true location of fluorophores.</w:t>
      </w:r>
      <w:r w:rsidR="009B3EB1">
        <w:rPr>
          <w:rFonts w:ascii="Cambria" w:eastAsiaTheme="minorEastAsia" w:hAnsi="Cambria"/>
        </w:rPr>
        <w:t xml:space="preserve"> </w:t>
      </w:r>
      <w:r w:rsidR="00034B2B">
        <w:rPr>
          <w:rFonts w:ascii="Cambria" w:eastAsiaTheme="minorEastAsia" w:hAnsi="Cambria"/>
        </w:rPr>
        <w:t xml:space="preserve">We can also notice that </w:t>
      </w:r>
      <w:r w:rsidR="009B3EB1">
        <w:rPr>
          <w:rFonts w:ascii="Cambria" w:eastAsiaTheme="minorEastAsia" w:hAnsi="Cambria"/>
        </w:rPr>
        <w:t xml:space="preserve">the point-spread function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9B3EB1">
        <w:rPr>
          <w:rFonts w:ascii="Cambria" w:eastAsiaTheme="minorEastAsia" w:hAnsi="Cambria"/>
        </w:rPr>
        <w:t xml:space="preserve"> has been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9B3EB1">
        <w:rPr>
          <w:rFonts w:ascii="Cambria" w:eastAsiaTheme="minorEastAsia" w:hAnsi="Cambria"/>
        </w:rPr>
        <w:t xml:space="preserve">. If we approximate the point-spread function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9B3EB1">
        <w:rPr>
          <w:rFonts w:ascii="Cambria" w:eastAsiaTheme="minorEastAsia" w:hAnsi="Cambria"/>
        </w:rPr>
        <w:t xml:space="preserve"> by a Gaussian function, we obtain:</w:t>
      </w:r>
    </w:p>
    <w:p w:rsidR="009B3EB1" w:rsidRPr="008A695C" w:rsidRDefault="009B3EB1" w:rsidP="009B3EB1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    and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B3EB1" w:rsidRDefault="00034B2B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In that case, t</w:t>
      </w:r>
      <w:r w:rsidR="009B3EB1">
        <w:rPr>
          <w:rFonts w:ascii="Cambria" w:eastAsiaTheme="minorEastAsia" w:hAnsi="Cambria"/>
        </w:rPr>
        <w:t xml:space="preserve">he point-spread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</m:oMath>
      <w:r w:rsidR="009B3EB1" w:rsidRPr="008A695C">
        <w:rPr>
          <w:rFonts w:ascii="Cambria" w:eastAsiaTheme="minorEastAsia" w:hAnsi="Cambria"/>
        </w:rPr>
        <w:t xml:space="preserve"> becomes thinner by a factor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B3EB1">
        <w:rPr>
          <w:rFonts w:ascii="Cambria" w:eastAsiaTheme="minorEastAsia" w:hAnsi="Cambria"/>
        </w:rPr>
        <w:t xml:space="preserve"> and as consequence, there is a resolution improvement of a factor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E32F66">
        <w:rPr>
          <w:rFonts w:ascii="Cambria" w:eastAsiaTheme="minorEastAsia" w:hAnsi="Cambria"/>
        </w:rPr>
        <w:t xml:space="preserve"> in</w:t>
      </w:r>
      <w:r w:rsidR="009B3EB1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</m:oMath>
      <w:r w:rsidR="009B3EB1" w:rsidRPr="008A695C">
        <w:rPr>
          <w:rFonts w:ascii="Cambria" w:eastAsiaTheme="minorEastAsia" w:hAnsi="Cambria"/>
        </w:rPr>
        <w:t xml:space="preserve"> </w:t>
      </w:r>
      <w:r w:rsidR="00E32F66">
        <w:rPr>
          <w:rFonts w:ascii="Cambria" w:eastAsiaTheme="minorEastAsia" w:hAnsi="Cambria"/>
        </w:rPr>
        <w:t xml:space="preserve">as compared to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9B3EB1">
        <w:rPr>
          <w:rFonts w:ascii="Cambria" w:eastAsiaTheme="minorEastAsia" w:hAnsi="Cambria"/>
        </w:rPr>
        <w:t xml:space="preserve">. In addition, due to Property 2, the background was </w:t>
      </w:r>
      <w:r w:rsidR="00A50A16">
        <w:rPr>
          <w:rFonts w:ascii="Cambria" w:eastAsiaTheme="minorEastAsia" w:hAnsi="Cambria"/>
        </w:rPr>
        <w:t>in theory</w:t>
      </w:r>
      <w:r w:rsidR="009B3EB1">
        <w:rPr>
          <w:rFonts w:ascii="Cambria" w:eastAsiaTheme="minorEastAsia" w:hAnsi="Cambria"/>
        </w:rPr>
        <w:t xml:space="preserve"> removed. </w:t>
      </w:r>
      <w:r w:rsidR="00E32F66">
        <w:rPr>
          <w:rFonts w:ascii="Cambria" w:eastAsiaTheme="minorEastAsia" w:hAnsi="Cambria"/>
        </w:rPr>
        <w:t>Finally,</w:t>
      </w:r>
      <w:r w:rsidR="009B3EB1">
        <w:rPr>
          <w:rFonts w:ascii="Cambria" w:eastAsiaTheme="minorEastAsia" w:hAnsi="Cambria"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</m:oMath>
      <w:r w:rsidR="009B3EB1">
        <w:rPr>
          <w:rFonts w:ascii="Cambria" w:eastAsiaTheme="minorEastAsia" w:hAnsi="Cambria"/>
        </w:rPr>
        <w:t xml:space="preserve"> is neither necessary for resolution improvement or background suppression, we arbitrarily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 w:rsidR="009B3EB1">
        <w:rPr>
          <w:rFonts w:ascii="Cambria" w:eastAsiaTheme="minorEastAsia" w:hAnsi="Cambria"/>
        </w:rPr>
        <w:t xml:space="preserve"> for an impressively fast computation (3-4 seconds for 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1,2,3,4,5,6,7</m:t>
            </m:r>
          </m:e>
        </m:d>
      </m:oMath>
      <w:r w:rsidR="009B3EB1">
        <w:rPr>
          <w:rFonts w:ascii="Cambria" w:eastAsiaTheme="minorEastAsia" w:hAnsi="Cambria"/>
        </w:rPr>
        <w:t>).</w:t>
      </w:r>
      <w:r w:rsidR="007044BC">
        <w:rPr>
          <w:rFonts w:ascii="Cambria" w:eastAsiaTheme="minorEastAsia" w:hAnsi="Cambria"/>
        </w:rPr>
        <w:t xml:space="preserve"> Finally, </w:t>
      </w:r>
      <w:r w:rsidR="0020127D">
        <w:rPr>
          <w:rFonts w:ascii="Cambria" w:eastAsiaTheme="minorEastAsia" w:hAnsi="Cambria"/>
        </w:rPr>
        <w:t xml:space="preserve">since </w:t>
      </w:r>
      <w:r w:rsidR="007044BC">
        <w:rPr>
          <w:rFonts w:ascii="Cambria" w:eastAsiaTheme="minorEastAsia" w:hAnsi="Cambria"/>
        </w:rPr>
        <w:t xml:space="preserve">cumulants are by nature </w:t>
      </w:r>
      <w:r w:rsidR="0020127D">
        <w:rPr>
          <w:rFonts w:ascii="Cambria" w:eastAsiaTheme="minorEastAsia" w:hAnsi="Cambria"/>
        </w:rPr>
        <w:t xml:space="preserve">blind to random Gaussian processes, a wide range of time-varying noise are significantly reduced in the super-resolved image as compared to the original diffraction-limited image. In other words, if {x(t)} is Gaussian then the cumulants of {x(t)} are all zero. </w:t>
      </w:r>
    </w:p>
    <w:p w:rsidR="009B3EB1" w:rsidRDefault="007044BC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</w:t>
      </w:r>
      <w:r w:rsidR="009B3EB1">
        <w:rPr>
          <w:rFonts w:ascii="Cambria" w:eastAsiaTheme="minorEastAsia" w:hAnsi="Cambria"/>
        </w:rPr>
        <w:t xml:space="preserve"> cumulants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9B3EB1">
        <w:rPr>
          <w:rFonts w:ascii="Cambria" w:eastAsiaTheme="minorEastAsia" w:hAnsi="Cambria"/>
        </w:rPr>
        <w:t xml:space="preserve"> are </w:t>
      </w:r>
      <w:r>
        <w:rPr>
          <w:rFonts w:ascii="Cambria" w:eastAsiaTheme="minorEastAsia" w:hAnsi="Cambria"/>
        </w:rPr>
        <w:t xml:space="preserve">presently </w:t>
      </w:r>
      <w:r w:rsidR="009B3EB1">
        <w:rPr>
          <w:rFonts w:ascii="Cambria" w:eastAsiaTheme="minorEastAsia" w:hAnsi="Cambria"/>
        </w:rPr>
        <w:t>computed for each pixel detector individually</w:t>
      </w:r>
      <w:r w:rsidR="0020127D">
        <w:rPr>
          <w:rFonts w:ascii="Cambria" w:eastAsiaTheme="minorEastAsia" w:hAnsi="Cambria"/>
        </w:rPr>
        <w:t xml:space="preserve"> to provide a background-free and noise-reduced super-resolved image</w:t>
      </w:r>
      <w:r w:rsidR="009B3EB1">
        <w:rPr>
          <w:rFonts w:ascii="Cambria" w:eastAsiaTheme="minorEastAsia" w:hAnsi="Cambria"/>
        </w:rPr>
        <w:t xml:space="preserve">. Nevertheless, it is also possible to combine the information of many pixels to </w:t>
      </w:r>
      <w:r w:rsidR="0020127D">
        <w:rPr>
          <w:rFonts w:ascii="Cambria" w:eastAsiaTheme="minorEastAsia" w:hAnsi="Cambria"/>
        </w:rPr>
        <w:t xml:space="preserve">even </w:t>
      </w:r>
      <w:r>
        <w:rPr>
          <w:rFonts w:ascii="Cambria" w:eastAsiaTheme="minorEastAsia" w:hAnsi="Cambria"/>
        </w:rPr>
        <w:t>further reduce</w:t>
      </w:r>
      <w:r w:rsidR="0020127D">
        <w:rPr>
          <w:rFonts w:ascii="Cambria" w:eastAsiaTheme="minorEastAsia" w:hAnsi="Cambria"/>
        </w:rPr>
        <w:t xml:space="preserve"> any</w:t>
      </w:r>
      <w:r w:rsidR="009B3EB1">
        <w:rPr>
          <w:rFonts w:ascii="Cambria" w:eastAsiaTheme="minorEastAsia" w:hAnsi="Cambria"/>
        </w:rPr>
        <w:t xml:space="preserve"> time-varying noise and determine inter-pixels values by computing </w:t>
      </w:r>
      <w:r w:rsidR="009B3EB1">
        <w:rPr>
          <w:rFonts w:ascii="Cambria" w:eastAsiaTheme="minorEastAsia" w:hAnsi="Cambria"/>
          <w:b/>
          <w:i/>
        </w:rPr>
        <w:t xml:space="preserve">cross-cumulants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  <m:r>
              <w:rPr>
                <w:rFonts w:ascii="Cambria Math" w:hAnsi="Cambria Math"/>
              </w:rPr>
              <m:t>,…,I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9B3EB1">
        <w:rPr>
          <w:rFonts w:ascii="Cambria" w:eastAsiaTheme="minorEastAsia" w:hAnsi="Cambria"/>
        </w:rPr>
        <w:t>. In this case, the inter-pixel position</w:t>
      </w:r>
      <w:r w:rsidR="00DC1CE5">
        <w:rPr>
          <w:rFonts w:ascii="Cambria" w:eastAsiaTheme="minorEastAsia" w:hAnsi="Cambria"/>
        </w:rPr>
        <w:t>s</w:t>
      </w:r>
      <w:r w:rsidR="009B3EB1">
        <w:rPr>
          <w:rFonts w:ascii="Cambria" w:eastAsiaTheme="minorEastAs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DC1CE5">
        <w:rPr>
          <w:rFonts w:ascii="Cambria" w:eastAsiaTheme="minorEastAsia" w:hAnsi="Cambria"/>
        </w:rPr>
        <w:t xml:space="preserve"> are</w:t>
      </w:r>
      <w:r w:rsidR="009B3EB1">
        <w:rPr>
          <w:rFonts w:ascii="Cambria" w:eastAsiaTheme="minorEastAsia" w:hAnsi="Cambria"/>
        </w:rPr>
        <w:t xml:space="preserve"> defined by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B3EB1">
        <w:rPr>
          <w:rFonts w:ascii="Cambria" w:eastAsiaTheme="minorEastAsia" w:hAnsi="Cambria"/>
        </w:rPr>
        <w:t>.</w:t>
      </w:r>
    </w:p>
    <w:p w:rsidR="0020127D" w:rsidRDefault="0020127D" w:rsidP="009B3EB1">
      <w:pPr>
        <w:rPr>
          <w:rFonts w:ascii="Cambria" w:eastAsiaTheme="minorEastAsia" w:hAnsi="Cambria"/>
        </w:rPr>
      </w:pPr>
    </w:p>
    <w:p w:rsidR="009B3EB1" w:rsidRDefault="0020127D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the case of</w:t>
      </w:r>
      <w:r w:rsidR="009B3EB1">
        <w:rPr>
          <w:rFonts w:ascii="Cambria" w:eastAsiaTheme="minorEastAsia" w:hAnsi="Cambria"/>
        </w:rPr>
        <w:t xml:space="preserve"> </w:t>
      </w:r>
      <w:r w:rsidR="009B3EB1" w:rsidRPr="0020127D">
        <w:rPr>
          <w:rFonts w:ascii="Cambria" w:eastAsiaTheme="minorEastAsia" w:hAnsi="Cambria"/>
        </w:rPr>
        <w:t>2</w:t>
      </w:r>
      <w:r w:rsidR="009B3EB1" w:rsidRPr="0020127D">
        <w:rPr>
          <w:rFonts w:ascii="Cambria" w:eastAsiaTheme="minorEastAsia" w:hAnsi="Cambria"/>
          <w:vertAlign w:val="superscript"/>
        </w:rPr>
        <w:t>nd</w:t>
      </w:r>
      <w:r w:rsidR="009B3EB1" w:rsidRPr="0020127D">
        <w:rPr>
          <w:rFonts w:ascii="Cambria" w:eastAsiaTheme="minorEastAsia" w:hAnsi="Cambria"/>
        </w:rPr>
        <w:t xml:space="preserve"> order </w:t>
      </w:r>
      <w:r w:rsidRPr="0020127D">
        <w:rPr>
          <w:rFonts w:ascii="Cambria" w:eastAsiaTheme="minorEastAsia" w:hAnsi="Cambria"/>
        </w:rPr>
        <w:t xml:space="preserve">statistics, the </w:t>
      </w:r>
      <w:r w:rsidR="009B3EB1" w:rsidRPr="0020127D">
        <w:rPr>
          <w:rFonts w:ascii="Cambria" w:eastAsiaTheme="minorEastAsia" w:hAnsi="Cambria"/>
        </w:rPr>
        <w:t>cross-cumulants</w:t>
      </w:r>
      <w:r w:rsidRPr="0020127D">
        <w:rPr>
          <w:rFonts w:ascii="Cambria" w:eastAsiaTheme="minorEastAsia" w:hAnsi="Cambria"/>
        </w:rPr>
        <w:t xml:space="preserve"> can be written as</w:t>
      </w:r>
      <w:bookmarkStart w:id="14" w:name="_GoBack"/>
      <w:bookmarkEnd w:id="14"/>
    </w:p>
    <w:p w:rsidR="009B3EB1" w:rsidRPr="003630D2" w:rsidRDefault="00B330F6" w:rsidP="009B3EB1">
      <w:pPr>
        <w:rPr>
          <w:rFonts w:ascii="Cambria" w:eastAsiaTheme="minorEastAsia" w:hAnsi="Cambr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Χ</m:t>
              </m:r>
              <m:r>
                <w:rPr>
                  <w:rFonts w:ascii="Cambria Math" w:hAnsi="Cambria Math"/>
                  <w:sz w:val="20"/>
                </w:rPr>
                <m:t>κ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,t</m:t>
                  </m:r>
                </m:e>
              </m:d>
              <m:r>
                <w:rPr>
                  <w:rFonts w:ascii="Cambria Math" w:hAnsi="Cambria Math"/>
                  <w:sz w:val="20"/>
                </w:rPr>
                <m:t>,I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τ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de-CH"/>
            </w:rPr>
            <m:t>Ε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0"/>
                  <w:lang w:val="de-CH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0"/>
                    </w:rPr>
                    <m:t>,t</m:t>
                  </m:r>
                </m:e>
              </m:d>
              <m:r>
                <w:rPr>
                  <w:rFonts w:ascii="Cambria Math" w:hAnsi="Cambria Math"/>
                  <w:sz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0"/>
                    </w:rPr>
                    <m:t>,t+τ</m:t>
                  </m:r>
                </m:e>
              </m:d>
            </m:e>
          </m:d>
          <m:r>
            <w:rPr>
              <w:rFonts w:ascii="Cambria Math" w:hAnsi="Cambria Math"/>
              <w:sz w:val="20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e>
                  </m:rad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k=1</m:t>
              </m:r>
            </m:sub>
            <m:sup>
              <m:r>
                <w:rPr>
                  <w:rFonts w:ascii="Cambria Math" w:hAnsi="Cambria Math"/>
                  <w:sz w:val="20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t+τ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e>
          </m:nary>
        </m:oMath>
      </m:oMathPara>
    </w:p>
    <w:p w:rsidR="009B3EB1" w:rsidRPr="003630D2" w:rsidRDefault="009B3EB1" w:rsidP="009B3EB1">
      <w:pPr>
        <w:rPr>
          <w:rFonts w:ascii="Cambria" w:eastAsiaTheme="minorEastAsia" w:hAnsi="Cambria"/>
          <w:sz w:val="18"/>
        </w:rPr>
      </w:pPr>
      <w:r>
        <w:rPr>
          <w:rFonts w:ascii="Cambria" w:eastAsiaTheme="minorEastAsia" w:hAnsi="Cambria"/>
          <w:sz w:val="20"/>
        </w:rPr>
        <w:t xml:space="preserve">To compare: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κ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lang w:val="de-CH"/>
          </w:rPr>
          <m:t>Ε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0"/>
                <w:lang w:val="de-CH"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,t+τ</m:t>
                </m:r>
              </m:e>
            </m:d>
          </m:e>
        </m:d>
        <m:r>
          <w:rPr>
            <w:rFonts w:ascii="Cambria Math" w:eastAsiaTheme="minorEastAsia" w:hAnsi="Cambria Math"/>
            <w:sz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t+τ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:rsidR="009B3EB1" w:rsidRDefault="009B3EB1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assuming a Gaussian point-spread function. </w:t>
      </w:r>
      <w:r w:rsidR="00B94EE4">
        <w:rPr>
          <w:rFonts w:ascii="Cambria" w:eastAsiaTheme="minorEastAsia" w:hAnsi="Cambria"/>
        </w:rPr>
        <w:t>As shown in the equation above,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" w:eastAsiaTheme="minorEastAsia" w:hAnsi="Cambria"/>
          <w:sz w:val="20"/>
        </w:rPr>
        <w:t xml:space="preserve"> </w:t>
      </w:r>
      <w:r>
        <w:rPr>
          <w:rFonts w:ascii="Cambria" w:eastAsiaTheme="minorEastAsia" w:hAnsi="Cambria"/>
        </w:rPr>
        <w:t xml:space="preserve">can be easily computed since it equals the temporal cross-correlation of </w:t>
      </w:r>
      <m:oMath>
        <m:r>
          <w:rPr>
            <w:rFonts w:ascii="Cambria Math" w:hAnsi="Cambria Math"/>
            <w:sz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</w:rPr>
              <m:t>,t</m:t>
            </m:r>
          </m:e>
        </m:d>
      </m:oMath>
      <w:r>
        <w:rPr>
          <w:rFonts w:ascii="Cambria" w:eastAsiaTheme="minorEastAsia" w:hAnsi="Cambria"/>
          <w:sz w:val="20"/>
        </w:rPr>
        <w:t xml:space="preserve"> with </w:t>
      </w:r>
      <m:oMath>
        <m:r>
          <w:rPr>
            <w:rFonts w:ascii="Cambria Math" w:hAnsi="Cambria Math"/>
            <w:sz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</w:rPr>
              <m:t>,t</m:t>
            </m:r>
          </m:e>
        </m:d>
      </m:oMath>
      <w:r>
        <w:rPr>
          <w:rFonts w:ascii="Cambria" w:eastAsiaTheme="minorEastAsia" w:hAnsi="Cambria"/>
          <w:sz w:val="20"/>
        </w:rPr>
        <w:t xml:space="preserve">. </w:t>
      </w:r>
      <w:r w:rsidRPr="003630D2">
        <w:rPr>
          <w:rFonts w:ascii="Cambria" w:eastAsiaTheme="minorEastAsia" w:hAnsi="Cambria"/>
        </w:rPr>
        <w:t>Since time-varying noise</w:t>
      </w:r>
      <w:r>
        <w:rPr>
          <w:rFonts w:ascii="Cambria" w:eastAsiaTheme="minorEastAsia" w:hAnsi="Cambria"/>
        </w:rPr>
        <w:t>, including shot noise,</w:t>
      </w:r>
      <w:r w:rsidRPr="003630D2">
        <w:rPr>
          <w:rFonts w:ascii="Cambria" w:eastAsiaTheme="minorEastAsia" w:hAnsi="Cambria"/>
        </w:rPr>
        <w:t xml:space="preserve"> is </w:t>
      </w:r>
      <w:r>
        <w:rPr>
          <w:rFonts w:ascii="Cambria" w:eastAsiaTheme="minorEastAsia" w:hAnsi="Cambria"/>
        </w:rPr>
        <w:t>spatially and temporally uncorrelated (noise varies randomly with time and position)</w:t>
      </w:r>
      <w:r w:rsidRPr="003630D2">
        <w:rPr>
          <w:rFonts w:ascii="Cambria" w:eastAsiaTheme="minorEastAsia" w:hAnsi="Cambria"/>
        </w:rPr>
        <w:t xml:space="preserve">, </w:t>
      </w:r>
      <w:r>
        <w:rPr>
          <w:rFonts w:ascii="Cambria" w:eastAsiaTheme="minorEastAsia" w:hAnsi="Cambria"/>
        </w:rPr>
        <w:t xml:space="preserve">the temporal cross-correlation function of noise tends to zero. In addition, the thinner point spread function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  <w:r>
        <w:rPr>
          <w:rFonts w:ascii="Cambria" w:eastAsiaTheme="minorEastAsia" w:hAnsi="Cambria"/>
          <w:sz w:val="20"/>
        </w:rPr>
        <w:t xml:space="preserve"> </w:t>
      </w:r>
      <w:r w:rsidRPr="003630D2">
        <w:rPr>
          <w:rFonts w:ascii="Cambria" w:eastAsiaTheme="minorEastAsia" w:hAnsi="Cambria"/>
        </w:rPr>
        <w:t xml:space="preserve">is now centered 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630D2">
        <w:rPr>
          <w:rFonts w:ascii="Cambria" w:eastAsiaTheme="minorEastAsia" w:hAnsi="Cambria"/>
        </w:rPr>
        <w:t xml:space="preserve"> instead </w:t>
      </w:r>
      <w:r>
        <w:rPr>
          <w:rFonts w:ascii="Cambria" w:eastAsiaTheme="minorEastAsia" w:hAnsi="Cambria"/>
          <w:sz w:val="20"/>
        </w:rPr>
        <w:t xml:space="preserve">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ascii="Cambria" w:eastAsiaTheme="minorEastAsia" w:hAnsi="Cambria"/>
        </w:rPr>
        <w:t xml:space="preserve">, and thus a virtual pixel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ascii="Cambria" w:eastAsiaTheme="minorEastAsia" w:hAnsi="Cambria"/>
        </w:rPr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5417">
        <w:rPr>
          <w:rFonts w:ascii="Cambria" w:eastAsiaTheme="minorEastAsia" w:hAnsi="Cambria"/>
        </w:rPr>
        <w:t>is</w:t>
      </w:r>
      <w:r>
        <w:rPr>
          <w:rFonts w:ascii="Cambria" w:eastAsiaTheme="minorEastAsia" w:hAnsi="Cambria"/>
        </w:rPr>
        <w:t xml:space="preserve"> computed.  </w:t>
      </w:r>
    </w:p>
    <w:p w:rsidR="009B3EB1" w:rsidRDefault="00665417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can</w:t>
      </w:r>
      <w:r w:rsidR="009B3EB1">
        <w:rPr>
          <w:rFonts w:ascii="Cambria" w:eastAsiaTheme="minorEastAsia" w:hAnsi="Cambria"/>
        </w:rPr>
        <w:t xml:space="preserve"> further push the reasoning as such: the pixel at location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B3EB1">
        <w:rPr>
          <w:rFonts w:ascii="Cambria" w:eastAsiaTheme="minorEastAsia" w:hAnsi="Cambria"/>
        </w:rPr>
        <w:t xml:space="preserve"> can also be computed with two other neighbouring pixels (</w:t>
      </w:r>
      <w:r w:rsidR="00B94EE4">
        <w:rPr>
          <w:rFonts w:ascii="Cambria" w:eastAsiaTheme="minorEastAsia" w:hAnsi="Cambria"/>
        </w:rPr>
        <w:t xml:space="preserve">i.e. </w:t>
      </w:r>
      <w:r w:rsidR="009B3EB1">
        <w:rPr>
          <w:rFonts w:ascii="Cambria" w:eastAsiaTheme="minorEastAsia" w:hAnsi="Cambria"/>
        </w:rPr>
        <w:t>in vertical direction</w:t>
      </w:r>
      <w:r w:rsidR="00B94EE4">
        <w:rPr>
          <w:rFonts w:ascii="Cambria" w:eastAsiaTheme="minorEastAsia" w:hAnsi="Cambria"/>
        </w:rPr>
        <w:t xml:space="preserve"> rather than horizontal</w:t>
      </w:r>
      <w:r w:rsidR="009B3EB1">
        <w:rPr>
          <w:rFonts w:ascii="Cambria" w:eastAsiaTheme="minorEastAsia" w:hAnsi="Cambria"/>
        </w:rPr>
        <w:t xml:space="preserve">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B3EB1">
        <w:rPr>
          <w:rFonts w:ascii="Cambria" w:eastAsiaTheme="minorEastAsia" w:hAnsi="Cambria"/>
        </w:rPr>
        <w:t>. We could therefore calculate the pixel value</w:t>
      </w:r>
      <w:r>
        <w:rPr>
          <w:rFonts w:ascii="Cambria" w:eastAsiaTheme="minorEastAsia" w:hAnsi="Cambria"/>
        </w:rPr>
        <w:t xml:space="preserve">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9B3EB1">
        <w:rPr>
          <w:rFonts w:ascii="Cambria" w:eastAsiaTheme="minorEastAsia" w:hAnsi="Cambria"/>
        </w:rPr>
        <w:t xml:space="preserve"> in two different ways </w:t>
      </w:r>
      <w:r>
        <w:rPr>
          <w:rFonts w:ascii="Cambria" w:eastAsiaTheme="minorEastAsia" w:hAnsi="Cambria"/>
        </w:rPr>
        <w:t xml:space="preserve">to </w:t>
      </w:r>
      <w:r w:rsidR="009B3EB1">
        <w:rPr>
          <w:rFonts w:ascii="Cambria" w:eastAsiaTheme="minorEastAsia" w:hAnsi="Cambria"/>
        </w:rPr>
        <w:t xml:space="preserve">then average them </w:t>
      </w:r>
      <w:r>
        <w:rPr>
          <w:rFonts w:ascii="Cambria" w:eastAsiaTheme="minorEastAsia" w:hAnsi="Cambria"/>
        </w:rPr>
        <w:t>leading to a reduced amount</w:t>
      </w:r>
      <w:r w:rsidR="009B3EB1">
        <w:rPr>
          <w:rFonts w:ascii="Cambria" w:eastAsiaTheme="minorEastAsia" w:hAnsi="Cambria"/>
        </w:rPr>
        <w:t xml:space="preserve"> of noise in the new pixel value. We can extend the reasoning to n</w:t>
      </w:r>
      <w:r w:rsidR="009B3EB1" w:rsidRPr="00B94EE4">
        <w:rPr>
          <w:rFonts w:ascii="Cambria" w:eastAsiaTheme="minorEastAsia" w:hAnsi="Cambria"/>
          <w:vertAlign w:val="superscript"/>
        </w:rPr>
        <w:t>th</w:t>
      </w:r>
      <w:r w:rsidR="009B3EB1">
        <w:rPr>
          <w:rFonts w:ascii="Cambria" w:eastAsiaTheme="minorEastAsia" w:hAnsi="Cambria"/>
        </w:rPr>
        <w:t xml:space="preserve"> order cross-cumulants where we w</w:t>
      </w:r>
      <w:r w:rsidR="00B94EE4">
        <w:rPr>
          <w:rFonts w:ascii="Cambria" w:eastAsiaTheme="minorEastAsia" w:hAnsi="Cambria"/>
        </w:rPr>
        <w:t>ould</w:t>
      </w:r>
      <w:r w:rsidR="009B3EB1">
        <w:rPr>
          <w:rFonts w:ascii="Cambria" w:eastAsiaTheme="minorEastAsia" w:hAnsi="Cambria"/>
        </w:rPr>
        <w:t xml:space="preserve"> need </w:t>
      </w:r>
      <w:r w:rsidR="009B3EB1" w:rsidRPr="004B5CB0">
        <w:rPr>
          <w:rFonts w:ascii="Cambria" w:eastAsiaTheme="minorEastAsia" w:hAnsi="Cambria"/>
          <w:i/>
        </w:rPr>
        <w:t xml:space="preserve">n </w:t>
      </w:r>
      <w:r w:rsidR="009B3EB1">
        <w:rPr>
          <w:rFonts w:ascii="Cambria" w:eastAsiaTheme="minorEastAsia" w:hAnsi="Cambria"/>
        </w:rPr>
        <w:t xml:space="preserve">pixels for the computation and thus have a much higher number of ways of computing the </w:t>
      </w:r>
      <w:r w:rsidR="004B5CB0">
        <w:rPr>
          <w:rFonts w:ascii="Cambria" w:eastAsiaTheme="minorEastAsia" w:hAnsi="Cambria"/>
        </w:rPr>
        <w:t xml:space="preserve">cumulant </w:t>
      </w:r>
      <w:r w:rsidR="009B3EB1">
        <w:rPr>
          <w:rFonts w:ascii="Cambria" w:eastAsiaTheme="minorEastAsia" w:hAnsi="Cambria"/>
        </w:rPr>
        <w:t>pixel and</w:t>
      </w:r>
      <w:del w:id="15" w:author="Arik Girsault" w:date="2015-04-13T17:15:00Z">
        <w:r w:rsidR="009B3EB1" w:rsidDel="00F54362">
          <w:rPr>
            <w:rFonts w:ascii="Cambria" w:eastAsiaTheme="minorEastAsia" w:hAnsi="Cambria"/>
          </w:rPr>
          <w:delText xml:space="preserve"> </w:delText>
        </w:r>
      </w:del>
      <w:ins w:id="16" w:author="Arik Girsault" w:date="2015-04-13T17:15:00Z">
        <w:r w:rsidR="00F54362">
          <w:rPr>
            <w:rFonts w:ascii="Cambria" w:eastAsiaTheme="minorEastAsia" w:hAnsi="Cambria"/>
          </w:rPr>
          <w:t xml:space="preserve">averaging </w:t>
        </w:r>
        <w:r w:rsidR="00B330F6">
          <w:rPr>
            <w:rFonts w:ascii="Cambria" w:eastAsiaTheme="minorEastAsia" w:hAnsi="Cambria"/>
          </w:rPr>
          <w:t>some together as described in Dertinger et al.</w:t>
        </w:r>
      </w:ins>
      <w:ins w:id="17" w:author="Arik Girsault" w:date="2015-04-13T18:04:00Z">
        <w:r w:rsidR="00B330F6">
          <w:rPr>
            <w:rFonts w:ascii="Cambria" w:eastAsiaTheme="minorEastAsia" w:hAnsi="Cambria"/>
          </w:rPr>
          <w:t xml:space="preserve"> 2009</w:t>
        </w:r>
      </w:ins>
      <w:ins w:id="18" w:author="Arik Girsault" w:date="2015-04-13T17:15:00Z">
        <w:r w:rsidR="00F54362">
          <w:rPr>
            <w:rFonts w:ascii="Cambria" w:eastAsiaTheme="minorEastAsia" w:hAnsi="Cambria"/>
          </w:rPr>
          <w:t xml:space="preserve"> to even further reduce noise. </w:t>
        </w:r>
      </w:ins>
      <w:del w:id="19" w:author="Arik Girsault" w:date="2015-04-13T17:15:00Z">
        <w:r w:rsidR="009B3EB1" w:rsidDel="00F54362">
          <w:rPr>
            <w:rFonts w:ascii="Cambria" w:eastAsiaTheme="minorEastAsia" w:hAnsi="Cambria"/>
          </w:rPr>
          <w:delText>averaging them all to even further reduce noise</w:delText>
        </w:r>
      </w:del>
      <w:r w:rsidR="009B3EB1">
        <w:rPr>
          <w:rFonts w:ascii="Cambria" w:eastAsiaTheme="minorEastAsia" w:hAnsi="Cambria"/>
        </w:rPr>
        <w:t xml:space="preserve">. </w:t>
      </w:r>
    </w:p>
    <w:p w:rsidR="009B3EB1" w:rsidRDefault="009B3EB1" w:rsidP="009B3E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resulting n</w:t>
      </w:r>
      <w:r w:rsidRPr="009075E6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 order cross-cumulant can thus be described by the following equation:</w:t>
      </w:r>
    </w:p>
    <w:p w:rsidR="009B3EB1" w:rsidRDefault="00B330F6" w:rsidP="009B3EB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j&lt;l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9B3EB1" w:rsidRDefault="009B3EB1" w:rsidP="009B3EB1">
      <w:pPr>
        <w:rPr>
          <w:rFonts w:ascii="Cambria" w:eastAsiaTheme="minorEastAsia" w:hAnsi="Cambria"/>
        </w:rPr>
      </w:pPr>
      <w:r w:rsidRPr="009075E6">
        <w:rPr>
          <w:rFonts w:ascii="Cambria" w:eastAsiaTheme="minorEastAsia" w:hAnsi="Cambria"/>
        </w:rPr>
        <w:t xml:space="preserve">Figure 1 shows the comparison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  <m:r>
              <w:rPr>
                <w:rFonts w:ascii="Cambria Math" w:hAnsi="Cambria Math"/>
              </w:rPr>
              <m:t>,I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 w:rsidRPr="009075E6">
        <w:rPr>
          <w:rFonts w:ascii="Cambria" w:eastAsiaTheme="minorEastAsia" w:hAnsi="Cambria"/>
        </w:rPr>
        <w:t xml:space="preserve"> with a spline interpolation of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9075E6">
        <w:rPr>
          <w:rFonts w:ascii="Cambria" w:eastAsiaTheme="minorEastAsia" w:hAnsi="Cambria"/>
        </w:rPr>
        <w:t xml:space="preserve">. Fluorophores are seen “sharper” (due to a thinner point spread function)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  <m:r>
              <w:rPr>
                <w:rFonts w:ascii="Cambria Math" w:hAnsi="Cambria Math"/>
              </w:rPr>
              <m:t>,I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de-CH"/>
          </w:rPr>
          <m:t>Ε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de-C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,t+τ</m:t>
                </m:r>
              </m:e>
            </m:d>
          </m:e>
        </m:d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τ=0</m:t>
        </m:r>
        <m:r>
          <w:rPr>
            <w:rFonts w:ascii="Cambria Math" w:eastAsiaTheme="minorEastAsia" w:hAnsi="Cambria Math"/>
          </w:rPr>
          <m:t>)</m:t>
        </m:r>
      </m:oMath>
      <w:r w:rsidRPr="009075E6">
        <w:rPr>
          <w:rFonts w:ascii="Cambria" w:eastAsiaTheme="minorEastAsia" w:hAnsi="Cambria"/>
        </w:rPr>
        <w:t xml:space="preserve"> than on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t=t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9075E6">
        <w:rPr>
          <w:rFonts w:ascii="Cambria" w:eastAsiaTheme="minorEastAsia" w:hAnsi="Cambria"/>
        </w:rPr>
        <w:t xml:space="preserve">. In addition,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075E6">
        <w:rPr>
          <w:rFonts w:ascii="Cambria" w:eastAsiaTheme="minorEastAsia" w:hAnsi="Cambria"/>
        </w:rPr>
        <w:t xml:space="preserve">, noise has been completely removed from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Pr="009075E6">
        <w:rPr>
          <w:rFonts w:ascii="Cambria" w:eastAsiaTheme="minorEastAsia" w:hAnsi="Cambria"/>
        </w:rPr>
        <w:t xml:space="preserve">. Figure 2 and 3 helps understanding why only </w:t>
      </w:r>
      <w:r w:rsidRPr="009075E6">
        <w:rPr>
          <w:rFonts w:ascii="Cambria" w:eastAsiaTheme="minorEastAsia" w:hAnsi="Cambria"/>
        </w:rPr>
        <w:lastRenderedPageBreak/>
        <w:t xml:space="preserve">considering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  <m:r>
              <w:rPr>
                <w:rFonts w:ascii="Cambria Math" w:hAnsi="Cambria Math"/>
              </w:rPr>
              <m:t>,I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 w:rsidRPr="009075E6">
        <w:rPr>
          <w:rFonts w:ascii="Cambria" w:eastAsiaTheme="minorEastAsia" w:hAnsi="Cambria"/>
        </w:rPr>
        <w:t xml:space="preserve"> and not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  <m:r>
              <w:rPr>
                <w:rFonts w:ascii="Cambria Math" w:hAnsi="Cambria Math"/>
              </w:rPr>
              <m:t>,I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, τ∈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075E6">
        <w:rPr>
          <w:rFonts w:ascii="Cambria" w:eastAsiaTheme="minorEastAsia" w:hAnsi="Cambria"/>
        </w:rPr>
        <w:t xml:space="preserve"> or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</w:rPr>
                  <m:t>,I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ascii="Cambria" w:eastAsiaTheme="minorEastAsia" w:hAnsi="Cambria"/>
        </w:rPr>
        <w:t xml:space="preserve"> </w:t>
      </w:r>
      <w:r w:rsidR="005D1BCA">
        <w:rPr>
          <w:rFonts w:ascii="Cambria" w:eastAsiaTheme="minorEastAsia" w:hAnsi="Cambria"/>
        </w:rPr>
        <w:t xml:space="preserve">is appropriate. Indeed, </w:t>
      </w:r>
      <w:r>
        <w:rPr>
          <w:rFonts w:ascii="Cambria" w:eastAsiaTheme="minorEastAsia" w:hAnsi="Cambria"/>
        </w:rPr>
        <w:t>since there are no practical gain in reducing noise and improving the resolution</w:t>
      </w:r>
      <w:r w:rsidR="005D1BCA">
        <w:rPr>
          <w:rFonts w:ascii="Cambria" w:eastAsiaTheme="minorEastAsia" w:hAnsi="Cambria"/>
        </w:rPr>
        <w:t xml:space="preserve">, computing 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</m:t>
        </m:r>
      </m:oMath>
      <w:r w:rsidR="005D1BCA">
        <w:rPr>
          <w:rFonts w:ascii="Cambria" w:eastAsiaTheme="minorEastAsia" w:hAnsi="Cambria"/>
        </w:rPr>
        <w:t xml:space="preserve"> is sufficient</w:t>
      </w:r>
      <w:r>
        <w:rPr>
          <w:rFonts w:ascii="Cambria" w:eastAsiaTheme="minorEastAsia" w:hAnsi="Cambria"/>
        </w:rPr>
        <w:t xml:space="preserve">. Only the first few coefficients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τ~0</m:t>
            </m:r>
          </m:e>
        </m:d>
      </m:oMath>
      <w:r>
        <w:rPr>
          <w:rFonts w:ascii="Cambria" w:eastAsiaTheme="minorEastAsia" w:hAnsi="Cambria"/>
        </w:rPr>
        <w:t xml:space="preserve"> provide sufficient information: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ascii="Cambria" w:eastAsiaTheme="minorEastAsia" w:hAnsi="Cambria"/>
        </w:rPr>
        <w:t xml:space="preserve"> rapidly decays toward zero as </w:t>
      </w:r>
      <m:oMath>
        <m:r>
          <w:rPr>
            <w:rFonts w:ascii="Cambria Math" w:hAnsi="Cambria Math"/>
          </w:rPr>
          <m:t>τ</m:t>
        </m:r>
      </m:oMath>
      <w:r>
        <w:rPr>
          <w:rFonts w:ascii="Cambria" w:eastAsiaTheme="minorEastAsia" w:hAnsi="Cambria"/>
        </w:rPr>
        <w:t xml:space="preserve"> increases.</w:t>
      </w:r>
    </w:p>
    <w:p w:rsidR="009D1B75" w:rsidRPr="009D1B75" w:rsidRDefault="009D1B75" w:rsidP="009D1B75"/>
    <w:sectPr w:rsidR="009D1B75" w:rsidRPr="009D1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2DF" w:rsidRDefault="00A922DF" w:rsidP="004F3681">
      <w:pPr>
        <w:spacing w:after="0" w:line="240" w:lineRule="auto"/>
      </w:pPr>
      <w:r>
        <w:separator/>
      </w:r>
    </w:p>
  </w:endnote>
  <w:endnote w:type="continuationSeparator" w:id="0">
    <w:p w:rsidR="00A922DF" w:rsidRDefault="00A922DF" w:rsidP="004F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2DF" w:rsidRDefault="00A922DF" w:rsidP="004F3681">
      <w:pPr>
        <w:spacing w:after="0" w:line="240" w:lineRule="auto"/>
      </w:pPr>
      <w:r>
        <w:separator/>
      </w:r>
    </w:p>
  </w:footnote>
  <w:footnote w:type="continuationSeparator" w:id="0">
    <w:p w:rsidR="00A922DF" w:rsidRDefault="00A922DF" w:rsidP="004F3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E4906"/>
    <w:multiLevelType w:val="hybridMultilevel"/>
    <w:tmpl w:val="314C88AE"/>
    <w:lvl w:ilvl="0" w:tplc="FEF80DE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C048F"/>
    <w:multiLevelType w:val="hybridMultilevel"/>
    <w:tmpl w:val="57B08314"/>
    <w:lvl w:ilvl="0" w:tplc="7316AF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k Girsault">
    <w15:presenceInfo w15:providerId="Windows Live" w15:userId="4230b4d56aea6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72"/>
    <w:rsid w:val="00034B2B"/>
    <w:rsid w:val="000C759A"/>
    <w:rsid w:val="00105EEF"/>
    <w:rsid w:val="001075DB"/>
    <w:rsid w:val="00137AF7"/>
    <w:rsid w:val="0019024A"/>
    <w:rsid w:val="002006D0"/>
    <w:rsid w:val="0020127D"/>
    <w:rsid w:val="0021022F"/>
    <w:rsid w:val="002E3FF2"/>
    <w:rsid w:val="00352A9C"/>
    <w:rsid w:val="00466AF5"/>
    <w:rsid w:val="004B5CB0"/>
    <w:rsid w:val="004E55A2"/>
    <w:rsid w:val="004F3681"/>
    <w:rsid w:val="00570511"/>
    <w:rsid w:val="005D1BCA"/>
    <w:rsid w:val="00665417"/>
    <w:rsid w:val="006C2C86"/>
    <w:rsid w:val="006D124B"/>
    <w:rsid w:val="006E7195"/>
    <w:rsid w:val="007044BC"/>
    <w:rsid w:val="007266FF"/>
    <w:rsid w:val="00782F26"/>
    <w:rsid w:val="007C1FAC"/>
    <w:rsid w:val="008458D2"/>
    <w:rsid w:val="008F7DE5"/>
    <w:rsid w:val="0090699D"/>
    <w:rsid w:val="00970B28"/>
    <w:rsid w:val="00993CDB"/>
    <w:rsid w:val="009B3EB1"/>
    <w:rsid w:val="009D1B75"/>
    <w:rsid w:val="009F20BB"/>
    <w:rsid w:val="00A4042A"/>
    <w:rsid w:val="00A50A16"/>
    <w:rsid w:val="00A72DE5"/>
    <w:rsid w:val="00A84C25"/>
    <w:rsid w:val="00A922DF"/>
    <w:rsid w:val="00AA473A"/>
    <w:rsid w:val="00AA5A61"/>
    <w:rsid w:val="00B330F6"/>
    <w:rsid w:val="00B368E2"/>
    <w:rsid w:val="00B94EE4"/>
    <w:rsid w:val="00C808FF"/>
    <w:rsid w:val="00D021D8"/>
    <w:rsid w:val="00D80596"/>
    <w:rsid w:val="00DC1CE5"/>
    <w:rsid w:val="00E201F8"/>
    <w:rsid w:val="00E32F66"/>
    <w:rsid w:val="00E91823"/>
    <w:rsid w:val="00F2179F"/>
    <w:rsid w:val="00F54362"/>
    <w:rsid w:val="00FA4572"/>
    <w:rsid w:val="00F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14543-BCFA-4FB4-BC4F-D9C00E0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EB1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EB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B3EB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F3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681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4F3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681"/>
    <w:rPr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79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1427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Girsault</dc:creator>
  <cp:keywords/>
  <dc:description/>
  <cp:lastModifiedBy>Arik Girsault</cp:lastModifiedBy>
  <cp:revision>33</cp:revision>
  <cp:lastPrinted>2015-03-05T15:10:00Z</cp:lastPrinted>
  <dcterms:created xsi:type="dcterms:W3CDTF">2015-03-05T10:37:00Z</dcterms:created>
  <dcterms:modified xsi:type="dcterms:W3CDTF">2015-04-13T16:45:00Z</dcterms:modified>
</cp:coreProperties>
</file>